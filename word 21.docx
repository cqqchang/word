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F1D67" w14:textId="77777777" w:rsidR="000A62D6" w:rsidRDefault="000A62D6" w:rsidP="000A62D6">
      <w:pPr>
        <w:spacing w:line="276" w:lineRule="auto"/>
      </w:pPr>
      <w:r>
        <w:rPr>
          <w:rFonts w:hint="eastAsia"/>
        </w:rPr>
        <w:t>要使創造力教育能擴散並深化於現有的教育系統中，教師可謂扮演著至為關鍵的角色。除了原有領域的專業知識外，開課老師還需要具備高度的興趣動機，以激發其創意思考等技巧。因此，儘管參與此計畫的開課老師，皆對創造力課程極感興趣，然而有鑑於許多教師對創意教學仍有些陌生，因此總計畫辦公室除了</w:t>
      </w:r>
      <w:del w:id="0" w:author="HsienChun Chen" w:date="2018-06-20T13:10:00Z">
        <w:r>
          <w:rPr>
            <w:rFonts w:hint="eastAsia"/>
          </w:rPr>
          <w:delText>扮演中央廚房的角色</w:delText>
        </w:r>
      </w:del>
      <w:r>
        <w:rPr>
          <w:rFonts w:hint="eastAsia"/>
        </w:rPr>
        <w:t>支援開課老師授課內容與協助教學所需外，亦定期於學期初與學期末舉行開課教師教學交流會議，針對課程內容與教材進行討論</w:t>
      </w:r>
      <w:ins w:id="1" w:author="HsienChun Chen" w:date="2018-06-20T13:11:00Z">
        <w:r>
          <w:rPr>
            <w:rFonts w:hint="eastAsia"/>
          </w:rPr>
          <w:t>，分享創意教學的</w:t>
        </w:r>
        <w:bookmarkStart w:id="2" w:name="_GoBack"/>
        <w:bookmarkEnd w:id="2"/>
        <w:r>
          <w:rPr>
            <w:rFonts w:hint="eastAsia"/>
          </w:rPr>
          <w:t>經驗與資源</w:t>
        </w:r>
      </w:ins>
      <w:r>
        <w:rPr>
          <w:rFonts w:hint="eastAsia"/>
        </w:rPr>
        <w:t>。依據統計資料，至</w:t>
      </w:r>
      <w:r>
        <w:t>2018</w:t>
      </w:r>
      <w:r>
        <w:rPr>
          <w:rFonts w:hint="eastAsia"/>
        </w:rPr>
        <w:t>年止，參與的教師已達</w:t>
      </w:r>
      <w:r>
        <w:t>48</w:t>
      </w:r>
      <w:r>
        <w:rPr>
          <w:rFonts w:hint="eastAsia"/>
        </w:rPr>
        <w:t>所學校</w:t>
      </w:r>
      <w:r>
        <w:t>57</w:t>
      </w:r>
      <w:r>
        <w:rPr>
          <w:rFonts w:hint="eastAsia"/>
        </w:rPr>
        <w:t>位教師。每學期兩次的教學交流與工作會議不僅成為校際間教師交流與分享的平台，使來自不同領域的各校老師有機會相互交流，從中相互觀摩而學習到新的教學方法或增加新的授課內容，對老師的成長可說是有極大的幫助。</w:t>
      </w:r>
    </w:p>
    <w:p w14:paraId="3B77DFF8" w14:textId="77777777" w:rsidR="000A62D6" w:rsidRDefault="000A62D6" w:rsidP="000A62D6">
      <w:pPr>
        <w:spacing w:line="276" w:lineRule="auto"/>
        <w:pPrChange w:id="3" w:author="HsienChun Chen" w:date="2018-06-20T13:11:00Z">
          <w:pPr/>
        </w:pPrChange>
      </w:pPr>
      <w:commentRangeStart w:id="4"/>
      <w:r>
        <w:rPr>
          <w:rFonts w:hint="eastAsia"/>
        </w:rPr>
        <w:t>綜上所述，不論是每學期定期之期初、期末交流會議，或是歷年所舉辦的研討會，經由這些努力，不僅促使開課教師們形成了緊密的創造力教育教師社群，亦使得此社群之教師能有與其他教師或社群相互交流的機會。而總計畫辦公室亦於</w:t>
      </w:r>
      <w:r>
        <w:t>2018</w:t>
      </w:r>
      <w:r>
        <w:rPr>
          <w:rFonts w:hint="eastAsia"/>
        </w:rPr>
        <w:t>年</w:t>
      </w:r>
      <w:del w:id="5" w:author="HsienChun Chen" w:date="2018-06-20T13:10:00Z">
        <w:r>
          <w:rPr>
            <w:rFonts w:hint="eastAsia"/>
          </w:rPr>
          <w:delText>將社群教師累積之數學期的創意教學經驗與方法，</w:delText>
        </w:r>
      </w:del>
      <w:r>
        <w:rPr>
          <w:rFonts w:hint="eastAsia"/>
        </w:rPr>
        <w:t>彙編並出版「創意發想」之教學大綱手冊，將授課教師們在計劃期間累積之教學方法與經驗，分享給有興趣投入創意教學的教師們作為參考，以促進創造力教育之推廣。</w:t>
      </w:r>
      <w:commentRangeEnd w:id="4"/>
      <w:r>
        <w:rPr>
          <w:rStyle w:val="CommentReference"/>
        </w:rPr>
        <w:commentReference w:id="4"/>
      </w:r>
    </w:p>
    <w:p w14:paraId="08D5E4B5" w14:textId="77777777" w:rsidR="007F193E" w:rsidRDefault="007F193E"/>
    <w:sectPr w:rsidR="007F19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HsienChun Chen" w:date="2018-06-20T13:11:00Z" w:initials="HC">
    <w:p w14:paraId="00D807FC" w14:textId="77777777" w:rsidR="000A62D6" w:rsidRDefault="000A62D6" w:rsidP="000A62D6">
      <w:pPr>
        <w:pStyle w:val="CommentText"/>
      </w:pPr>
      <w:r>
        <w:rPr>
          <w:rStyle w:val="CommentReference"/>
        </w:rPr>
        <w:annotationRef/>
      </w:r>
      <w:r>
        <w:rPr>
          <w:rFonts w:hint="eastAsia"/>
        </w:rPr>
        <w:t>行距必須和第一段保持一致。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D807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D807FC" w16cid:durableId="21E3FD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JhengHei">
    <w:altName w:val="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sienChun Chen">
    <w15:presenceInfo w15:providerId="Windows Live" w15:userId="fddae2ca4e92b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readOnly"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D6"/>
    <w:rsid w:val="000A62D6"/>
    <w:rsid w:val="00210F5A"/>
    <w:rsid w:val="005C3273"/>
    <w:rsid w:val="007F193E"/>
    <w:rsid w:val="008940D6"/>
    <w:rsid w:val="00B977C9"/>
    <w:rsid w:val="00D25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9574"/>
  <w15:chartTrackingRefBased/>
  <w15:docId w15:val="{94A1A7FA-0F2A-4068-BB29-0E8C3890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2D6"/>
    <w:pPr>
      <w:widowControl w:val="0"/>
      <w:snapToGrid w:val="0"/>
      <w:spacing w:after="0" w:line="240" w:lineRule="auto"/>
      <w:contextualSpacing/>
    </w:pPr>
    <w:rPr>
      <w:rFonts w:ascii="Times New Roman" w:eastAsia="Microsoft JhengHei" w:hAnsi="Times New Roman" w:cs="Times New Roman"/>
      <w:color w:val="000000"/>
      <w:sz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0A62D6"/>
  </w:style>
  <w:style w:type="character" w:customStyle="1" w:styleId="CommentTextChar">
    <w:name w:val="Comment Text Char"/>
    <w:basedOn w:val="DefaultParagraphFont"/>
    <w:link w:val="CommentText"/>
    <w:uiPriority w:val="99"/>
    <w:semiHidden/>
    <w:rsid w:val="000A62D6"/>
    <w:rPr>
      <w:rFonts w:ascii="Times New Roman" w:eastAsia="Microsoft JhengHei" w:hAnsi="Times New Roman" w:cs="Times New Roman"/>
      <w:color w:val="000000"/>
      <w:sz w:val="20"/>
      <w:lang w:eastAsia="zh-TW"/>
    </w:rPr>
  </w:style>
  <w:style w:type="character" w:styleId="CommentReference">
    <w:name w:val="annotation reference"/>
    <w:basedOn w:val="DefaultParagraphFont"/>
    <w:uiPriority w:val="99"/>
    <w:semiHidden/>
    <w:unhideWhenUsed/>
    <w:rsid w:val="000A62D6"/>
    <w:rPr>
      <w:sz w:val="18"/>
      <w:szCs w:val="18"/>
    </w:rPr>
  </w:style>
  <w:style w:type="paragraph" w:styleId="BalloonText">
    <w:name w:val="Balloon Text"/>
    <w:basedOn w:val="Normal"/>
    <w:link w:val="BalloonTextChar"/>
    <w:uiPriority w:val="99"/>
    <w:semiHidden/>
    <w:unhideWhenUsed/>
    <w:rsid w:val="000A62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2D6"/>
    <w:rPr>
      <w:rFonts w:ascii="Segoe UI" w:eastAsia="Microsoft JhengHei" w:hAnsi="Segoe UI" w:cs="Segoe UI"/>
      <w:color w:val="000000"/>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25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Adam</dc:creator>
  <cp:keywords/>
  <dc:description/>
  <cp:lastModifiedBy>Etienne Adam</cp:lastModifiedBy>
  <cp:revision>3</cp:revision>
  <dcterms:created xsi:type="dcterms:W3CDTF">2020-02-04T13:24:00Z</dcterms:created>
  <dcterms:modified xsi:type="dcterms:W3CDTF">2020-02-04T13:31:00Z</dcterms:modified>
</cp:coreProperties>
</file>